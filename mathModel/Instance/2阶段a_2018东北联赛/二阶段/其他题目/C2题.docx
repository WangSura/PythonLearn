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14" w:rsidRDefault="00D60D62">
      <w:pPr>
        <w:jc w:val="center"/>
      </w:pPr>
      <w:r>
        <w:rPr>
          <w:b/>
          <w:bCs/>
          <w:sz w:val="28"/>
          <w:szCs w:val="28"/>
        </w:rPr>
        <w:t>C2</w:t>
      </w:r>
      <w:r w:rsidR="0047020F">
        <w:rPr>
          <w:rFonts w:hint="eastAsia"/>
          <w:b/>
          <w:bCs/>
          <w:sz w:val="28"/>
          <w:szCs w:val="28"/>
        </w:rPr>
        <w:t>：新冠</w:t>
      </w:r>
      <w:r w:rsidR="0047020F">
        <w:rPr>
          <w:b/>
          <w:bCs/>
          <w:sz w:val="28"/>
          <w:szCs w:val="28"/>
        </w:rPr>
        <w:t>疫情</w:t>
      </w:r>
      <w:r w:rsidR="00FB45DE">
        <w:rPr>
          <w:rFonts w:hint="eastAsia"/>
          <w:b/>
          <w:bCs/>
          <w:sz w:val="28"/>
          <w:szCs w:val="28"/>
        </w:rPr>
        <w:t>何去何从</w:t>
      </w:r>
    </w:p>
    <w:p w:rsidR="00E74F27" w:rsidRPr="001D6C6E" w:rsidRDefault="0047020F" w:rsidP="00E74F27">
      <w:pPr>
        <w:pStyle w:val="aa"/>
        <w:spacing w:before="0" w:beforeAutospacing="0" w:after="0" w:afterAutospacing="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Pr="001D6C6E">
        <w:rPr>
          <w:rFonts w:asciiTheme="majorEastAsia" w:eastAsiaTheme="majorEastAsia" w:hAnsiTheme="majorEastAsia"/>
          <w:sz w:val="21"/>
          <w:szCs w:val="21"/>
        </w:rPr>
        <w:t>2020年 3月 12 日，世界卫生组织（WHO）宣布，席卷全球的冠状病毒引发的病毒性肺炎（COVID-19）是一种大流行病。</w:t>
      </w:r>
      <w:r w:rsidR="00FB45DE" w:rsidRPr="001D6C6E">
        <w:rPr>
          <w:rFonts w:asciiTheme="majorEastAsia" w:eastAsiaTheme="majorEastAsia" w:hAnsiTheme="majorEastAsia" w:hint="eastAsia"/>
          <w:color w:val="002060"/>
          <w:sz w:val="21"/>
          <w:szCs w:val="21"/>
          <w:shd w:val="clear" w:color="auto" w:fill="FFFFFF"/>
        </w:rPr>
        <w:t>2021年07月0</w:t>
      </w:r>
      <w:r w:rsidR="00FB45DE" w:rsidRPr="001D6C6E">
        <w:rPr>
          <w:rFonts w:asciiTheme="majorEastAsia" w:eastAsiaTheme="majorEastAsia" w:hAnsiTheme="majorEastAsia"/>
          <w:color w:val="002060"/>
          <w:sz w:val="21"/>
          <w:szCs w:val="21"/>
          <w:shd w:val="clear" w:color="auto" w:fill="FFFFFF"/>
        </w:rPr>
        <w:t>7</w:t>
      </w:r>
      <w:r w:rsidR="00FB45DE" w:rsidRPr="001D6C6E">
        <w:rPr>
          <w:rFonts w:asciiTheme="majorEastAsia" w:eastAsiaTheme="majorEastAsia" w:hAnsiTheme="majorEastAsia" w:hint="eastAsia"/>
          <w:color w:val="002060"/>
          <w:sz w:val="21"/>
          <w:szCs w:val="21"/>
          <w:shd w:val="clear" w:color="auto" w:fill="FFFFFF"/>
        </w:rPr>
        <w:t xml:space="preserve">日 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全球已累计报告新冠确诊病例超过 1.83 亿例，</w:t>
      </w:r>
      <w:r w:rsidR="00FB45DE" w:rsidRPr="001D6C6E">
        <w:rPr>
          <w:rFonts w:asciiTheme="majorEastAsia" w:eastAsiaTheme="majorEastAsia" w:hAnsiTheme="majorEastAsia" w:hint="eastAsia"/>
          <w:sz w:val="21"/>
          <w:szCs w:val="21"/>
        </w:rPr>
        <w:t>全球死亡</w:t>
      </w:r>
      <w:r w:rsidRPr="001D6C6E">
        <w:rPr>
          <w:rFonts w:asciiTheme="majorEastAsia" w:eastAsiaTheme="majorEastAsia" w:hAnsiTheme="majorEastAsia" w:hint="eastAsia"/>
          <w:sz w:val="21"/>
          <w:szCs w:val="21"/>
        </w:rPr>
        <w:t>人数超过400</w:t>
      </w:r>
      <w:r w:rsidR="00FB45DE" w:rsidRPr="001D6C6E">
        <w:rPr>
          <w:rFonts w:asciiTheme="majorEastAsia" w:eastAsiaTheme="majorEastAsia" w:hAnsiTheme="majorEastAsia" w:hint="eastAsia"/>
          <w:sz w:val="21"/>
          <w:szCs w:val="21"/>
        </w:rPr>
        <w:t>万</w:t>
      </w:r>
      <w:r w:rsidR="00E74F27" w:rsidRPr="001D6C6E">
        <w:rPr>
          <w:rFonts w:asciiTheme="majorEastAsia" w:eastAsiaTheme="majorEastAsia" w:hAnsiTheme="majorEastAsia" w:hint="eastAsia"/>
          <w:sz w:val="21"/>
          <w:szCs w:val="21"/>
        </w:rPr>
        <w:t>.</w:t>
      </w:r>
    </w:p>
    <w:p w:rsidR="00E74F27" w:rsidRPr="001D6C6E" w:rsidRDefault="0047020F" w:rsidP="00E74F27">
      <w:pPr>
        <w:pStyle w:val="aa"/>
        <w:spacing w:before="0" w:beforeAutospacing="0" w:after="0" w:afterAutospacing="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E74F27" w:rsidRPr="001D6C6E">
        <w:rPr>
          <w:rFonts w:asciiTheme="majorEastAsia" w:eastAsiaTheme="majorEastAsia" w:hAnsiTheme="majorEastAsia" w:hint="eastAsia"/>
          <w:sz w:val="21"/>
          <w:szCs w:val="21"/>
        </w:rPr>
        <w:t>【卫健委今日疫情通报，中国疫情，全国疫情最新消息，国内疫情】</w:t>
      </w:r>
    </w:p>
    <w:p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8月19日0—24时，31个省（自治区、直辖市）和新疆生产建设兵团报告新增确诊病例33例，其中境外输入病例29例（广东9例，云南6例，北京2例，辽宁2例，上海2例，福建2例，河南2例，天津1例，黑龙江1例，江苏1例，四川1例），本土病例4例（江苏2例，云南2例）；无新增死亡病例；新增疑似病例2例，均为境外输入病例（均在上海）。</w:t>
      </w:r>
    </w:p>
    <w:p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当日新增治愈出院病例82例，解除医学观察的密切接触者1781人，重症病例较前一日减少7例。</w:t>
      </w:r>
    </w:p>
    <w:p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境外输入现有确诊病例744例（其中重症病例12例），现有疑似病例4例。累计确诊病例8040例，累计治愈出院病例7296例，无死亡病例。</w:t>
      </w:r>
    </w:p>
    <w:p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截至8月19日24时，据31个省（自治区、直辖市）和新疆生产建设兵团报告，现有确诊病例1817例（其中重症病例54例），累计治愈出院病例88126例，累计死亡病例4636例，累计报告确诊病例94579例，现有疑似病例4例。累计追踪到密切接触者1155346人，尚在医学观察的密切接触者40859人。</w:t>
      </w:r>
    </w:p>
    <w:p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31个省（自治区、直辖市）和新疆生产建设兵团报告新增无症状感染者30例（均为境外输入）；当日转为确诊病例2例（均为境外输入）；当日解除医学观察19例（境外输入18例）；尚在医学观察的无症状感染者517例（境外输入418例）。</w:t>
      </w:r>
    </w:p>
    <w:p w:rsidR="00E74F27" w:rsidRPr="00E74F27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【全球疫情最新消息，全球疫情最新数据，世界疫情，世界疫情最新数据】</w:t>
      </w:r>
    </w:p>
    <w:p w:rsidR="00E74F27" w:rsidRPr="00E74F27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来自疫情实时大数据报告的信息，至2021年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月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20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日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点左右，全球现有确诊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17,680,489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例，较昨日新增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180,758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例，累计死亡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4,411,394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人，较昨日新增死亡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11,417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人。</w:t>
      </w:r>
    </w:p>
    <w:p w:rsidR="00E74F27" w:rsidRPr="00E74F27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【美国疫情，美国新冠疫情最新消息，美国疫情最新情况】</w:t>
      </w:r>
    </w:p>
    <w:p w:rsidR="00E74F27" w:rsidRPr="001D6C6E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 w:hint="eastAsia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来自疫情实时大数据报告的信息，美国新冠疫情最新消息，美国疫情最新情况，至2021年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月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20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日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点左右，美国疫情现有确诊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7,198,006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例，较昨日新增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123,446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例，累计死亡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643,112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人，较昨日新增死亡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1,239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CF5414" w:rsidRPr="001D6C6E" w:rsidRDefault="0047020F" w:rsidP="00E74F27">
      <w:pPr>
        <w:pStyle w:val="a3"/>
        <w:adjustRightInd w:val="0"/>
        <w:snapToGrid w:val="0"/>
        <w:spacing w:before="247" w:line="360" w:lineRule="auto"/>
        <w:ind w:firstLine="338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/>
          <w:sz w:val="21"/>
          <w:szCs w:val="21"/>
        </w:rPr>
        <w:t>请你的团队通过深入的数据分析，建立合理的数学模型来解决以下问题：</w:t>
      </w:r>
    </w:p>
    <w:p w:rsidR="00CF5414" w:rsidRPr="001D6C6E" w:rsidRDefault="0047020F" w:rsidP="00EE2751">
      <w:pPr>
        <w:pStyle w:val="a3"/>
        <w:adjustRightInd w:val="0"/>
        <w:snapToGrid w:val="0"/>
        <w:spacing w:before="4" w:line="360" w:lineRule="auto"/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t>1</w:t>
      </w:r>
      <w:r w:rsidRPr="001D6C6E">
        <w:rPr>
          <w:rFonts w:asciiTheme="majorEastAsia" w:eastAsiaTheme="majorEastAsia" w:hAnsiTheme="majorEastAsia"/>
          <w:sz w:val="21"/>
          <w:szCs w:val="21"/>
        </w:rPr>
        <w:t>.</w:t>
      </w:r>
      <w:r w:rsidR="00EE2751" w:rsidRPr="001D6C6E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EE2751" w:rsidRPr="001D6C6E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WHO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数据建立模型分析研究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全球(或某一国家和地区)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从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2</w:t>
      </w:r>
      <w:r w:rsidR="00EE2751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020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年开始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的新冠病毒感染数量和死亡人数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变化趋势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。</w:t>
      </w:r>
    </w:p>
    <w:p w:rsidR="00D60D62" w:rsidRPr="001D6C6E" w:rsidRDefault="0047020F">
      <w:pPr>
        <w:pStyle w:val="a3"/>
        <w:adjustRightInd w:val="0"/>
        <w:snapToGrid w:val="0"/>
        <w:spacing w:before="4" w:line="360" w:lineRule="auto"/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t>2</w:t>
      </w:r>
      <w:r w:rsidR="00AC108B" w:rsidRPr="001D6C6E">
        <w:rPr>
          <w:rFonts w:asciiTheme="majorEastAsia" w:eastAsiaTheme="majorEastAsia" w:hAnsiTheme="majorEastAsia" w:hint="eastAsia"/>
          <w:sz w:val="21"/>
          <w:szCs w:val="21"/>
        </w:rPr>
        <w:t>，根据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WHO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数据显示，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2021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年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6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月2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8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日-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7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月6日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，全球所报告的新冠病毒感染数量略有增加，但死亡人数持续减少，共报告新增确诊病例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26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万例，新增死亡5</w:t>
      </w:r>
      <w:r w:rsidR="005B0664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400</w:t>
      </w:r>
      <w:r w:rsidR="005B0664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例，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 xml:space="preserve">WHO 数据显示，全球新冠肺炎死亡人数达到 100 万例大约用了 9 个月，第二个 100 万例死亡病例用了 4 个月，第三个100 万例死亡病例用了 3 个月，第四个100 万例死亡病例仅用了 82 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天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。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试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建立模型分析研究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全球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第五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个</w:t>
      </w:r>
      <w:r w:rsidR="00742BAF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(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或第六个)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100 万例死亡病例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预计要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用了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多少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天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？</w:t>
      </w:r>
      <w:r w:rsidR="001D6C6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分析</w:t>
      </w:r>
      <w:r w:rsidR="001D6C6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新冠病毒感染的死亡病例</w:t>
      </w:r>
      <w:r w:rsidR="001D6C6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的</w:t>
      </w:r>
      <w:r w:rsidR="001D6C6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变化趋势</w:t>
      </w:r>
      <w:r w:rsid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.</w:t>
      </w:r>
      <w:bookmarkStart w:id="0" w:name="_GoBack"/>
      <w:bookmarkEnd w:id="0"/>
    </w:p>
    <w:p w:rsidR="00D60D62" w:rsidRPr="001D6C6E" w:rsidRDefault="0047020F">
      <w:pPr>
        <w:tabs>
          <w:tab w:val="left" w:pos="1223"/>
        </w:tabs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hint="eastAsia"/>
          <w:szCs w:val="21"/>
        </w:rPr>
        <w:lastRenderedPageBreak/>
        <w:t>3</w:t>
      </w:r>
      <w:r w:rsidRPr="001D6C6E">
        <w:rPr>
          <w:rFonts w:asciiTheme="majorEastAsia" w:eastAsiaTheme="majorEastAsia" w:hAnsiTheme="majorEastAsia"/>
          <w:szCs w:val="21"/>
        </w:rPr>
        <w:t>.</w:t>
      </w:r>
      <w:r w:rsidR="00EE2751" w:rsidRPr="001D6C6E">
        <w:rPr>
          <w:rFonts w:asciiTheme="majorEastAsia" w:eastAsiaTheme="majorEastAsia" w:hAnsiTheme="majorEastAsia" w:hint="eastAsia"/>
          <w:szCs w:val="21"/>
        </w:rPr>
        <w:t>评估奥运会等体育赛事</w:t>
      </w:r>
      <w:r w:rsidR="00D60D62" w:rsidRPr="001D6C6E">
        <w:rPr>
          <w:rFonts w:asciiTheme="majorEastAsia" w:eastAsiaTheme="majorEastAsia" w:hAnsiTheme="majorEastAsia" w:hint="eastAsia"/>
          <w:szCs w:val="21"/>
        </w:rPr>
        <w:t>对</w:t>
      </w:r>
      <w:r w:rsidR="00D60D62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下半年的新冠病毒感染的影响及变化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趋势。</w:t>
      </w:r>
    </w:p>
    <w:p w:rsidR="00FB45DE" w:rsidRPr="001D6C6E" w:rsidRDefault="00D60D62">
      <w:pPr>
        <w:tabs>
          <w:tab w:val="left" w:pos="1223"/>
        </w:tabs>
        <w:adjustRightInd w:val="0"/>
        <w:snapToGrid w:val="0"/>
        <w:spacing w:line="360" w:lineRule="auto"/>
        <w:rPr>
          <w:rFonts w:asciiTheme="majorEastAsia" w:eastAsiaTheme="majorEastAsia" w:hAnsiTheme="majorEastAsia" w:hint="eastAsia"/>
          <w:szCs w:val="21"/>
        </w:rPr>
      </w:pP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4</w:t>
      </w:r>
      <w:r w:rsidRPr="001D6C6E">
        <w:rPr>
          <w:rFonts w:asciiTheme="majorEastAsia" w:eastAsiaTheme="majorEastAsia" w:hAnsiTheme="majorEastAsia"/>
          <w:color w:val="000000"/>
          <w:spacing w:val="15"/>
          <w:kern w:val="0"/>
          <w:szCs w:val="21"/>
        </w:rPr>
        <w:t>.</w:t>
      </w:r>
      <w:r w:rsidR="0047020F" w:rsidRPr="001D6C6E">
        <w:rPr>
          <w:rFonts w:asciiTheme="majorEastAsia" w:eastAsiaTheme="majorEastAsia" w:hAnsiTheme="majorEastAsia"/>
          <w:szCs w:val="21"/>
        </w:rPr>
        <w:t>世界卫生组织写一封信，阐述你的团队对于疫情情况的判断，并给出 一些防控建议和降低风险的思路。</w:t>
      </w:r>
    </w:p>
    <w:p w:rsidR="00CF5414" w:rsidRPr="001D6C6E" w:rsidRDefault="0047020F">
      <w:pPr>
        <w:pStyle w:val="a3"/>
        <w:adjustRightInd w:val="0"/>
        <w:snapToGrid w:val="0"/>
        <w:spacing w:before="187" w:line="360" w:lineRule="auto"/>
        <w:rPr>
          <w:rFonts w:asciiTheme="majorEastAsia" w:eastAsiaTheme="majorEastAsia" w:hAnsiTheme="majorEastAsia"/>
          <w:sz w:val="21"/>
          <w:szCs w:val="21"/>
          <w:lang w:val="en-US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  <w:lang w:val="en-US"/>
        </w:rPr>
        <w:t>相关</w:t>
      </w:r>
      <w:r w:rsidRPr="001D6C6E">
        <w:rPr>
          <w:rFonts w:asciiTheme="majorEastAsia" w:eastAsiaTheme="majorEastAsia" w:hAnsiTheme="majorEastAsia"/>
          <w:sz w:val="21"/>
          <w:szCs w:val="21"/>
        </w:rPr>
        <w:t>疫情数据可以从</w:t>
      </w:r>
      <w:hyperlink r:id="rId7">
        <w:r w:rsidRPr="001D6C6E">
          <w:rPr>
            <w:rFonts w:asciiTheme="majorEastAsia" w:eastAsiaTheme="majorEastAsia" w:hAnsiTheme="majorEastAsia" w:cs="Times New Roman"/>
            <w:color w:val="EC008C"/>
            <w:sz w:val="21"/>
            <w:szCs w:val="21"/>
            <w:lang w:val="en-US"/>
          </w:rPr>
          <w:t>https://github.com/datasets/covid-19</w:t>
        </w:r>
      </w:hyperlink>
      <w:r w:rsidRPr="001D6C6E">
        <w:rPr>
          <w:rFonts w:asciiTheme="majorEastAsia" w:eastAsiaTheme="majorEastAsia" w:hAnsiTheme="majorEastAsia"/>
          <w:sz w:val="21"/>
          <w:szCs w:val="21"/>
        </w:rPr>
        <w:t>下载。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hint="eastAsia"/>
          <w:szCs w:val="21"/>
        </w:rPr>
        <w:t>附件1，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原标题：WHO： 全球新冠肺炎死亡病例超 400 万例 且总人数很可能被低估 来源：第一财经</w:t>
      </w:r>
    </w:p>
    <w:p w:rsidR="00FB45DE" w:rsidRPr="001D6C6E" w:rsidRDefault="00FB45DE">
      <w:pPr>
        <w:pStyle w:val="a3"/>
        <w:adjustRightInd w:val="0"/>
        <w:snapToGrid w:val="0"/>
        <w:spacing w:before="187" w:line="360" w:lineRule="auto"/>
        <w:rPr>
          <w:rFonts w:asciiTheme="majorEastAsia" w:eastAsiaTheme="majorEastAsia" w:hAnsiTheme="majorEastAsia"/>
          <w:sz w:val="21"/>
          <w:szCs w:val="21"/>
          <w:lang w:val="en-US"/>
        </w:rPr>
      </w:pPr>
      <w:r w:rsidRPr="001D6C6E">
        <w:rPr>
          <w:rFonts w:asciiTheme="majorEastAsia" w:eastAsiaTheme="majorEastAsia" w:hAnsiTheme="majorEastAsia"/>
          <w:sz w:val="21"/>
          <w:szCs w:val="21"/>
          <w:lang w:val="en-US"/>
        </w:rPr>
        <w:t>https://finance.sina.com.cn/tech/2021-07-08/doc-ikqciyzk4223071.shtml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当地时间 7 日，世卫组织 （WHO） 总干事谭德塞在例行记者会上表示，全球新冠肺炎死亡病例已超过 400 万例，且这一数字还有可能被低估了，“世界正处于疫情大流行的危险关头。”他称。他还再次呼吁少数国家放弃“疫苗民族主义”。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“‘疫苗民族主义’不仅在道德上站不住脚，而且是无效的公共卫生战略。”谭德塞表示，从道德、流行病学或经济的角度来看，现在都是世界团结起来共同应对这一流行病的时候了。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数据显示，上周，全球所报告的新冠病毒感染数量略有增加，但死亡人数持续减少，共报告新增确诊病例 260 万例，新增死亡5万 4000 例，这是自 2020 年 10 月初以来报告死亡人数最低的一周。目前，全球已累计报告新冠确诊病例超过 1.83 亿例。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数据显示，全球新冠肺炎死亡人数达到 100 万例大约用了 9 个月，第二个 100 万例死亡病例用了 4 个月，第三个</w:t>
      </w:r>
      <w:r w:rsidR="00742BAF"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100 万例死亡病例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用了 3 个月，第四个</w:t>
      </w:r>
      <w:r w:rsidR="00742BAF"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100 万例死亡病例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仅用了 82 天，同时，真实的死亡人数数字有可能还要高。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根据 WHO 数据显示，仅在美国，就有超过 60 万人死于新冠病毒肺炎，紧随其后的是巴西 （526892 例）、印度 （404211 例）、墨西哥 （233958 例）和秘鲁 （193588 例）。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谭德塞表示，他一再呼吁所有国家中，要有 10% 的人在今年 9 月之前接种疫苗，并在年底前将这一数字提高到 40%， 只有如此，这才能在 2022 年年中完成让所有国家 70% 人口接种疫苗的目标。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一直批评少数国家在疫苗问题上秉持“疫苗民族主义”做法。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谭德塞此次还表示，一些疫苗接种率较高的国家正计划在未来几个月内推出疫苗加强针，并开始取消公共卫生措施，仿佛疫情已结束。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lastRenderedPageBreak/>
        <w:t>然而由于变异毒株和疫苗分配不平等，很多国家的病例和住院人数都在急剧上升，谭德塞说，这导致非洲、亚洲和拉丁美洲部分地区严重缺乏氧气和治疗用品，并出现一波死亡浪潮。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他还警告称，由于疫苗可用剂量的分配不公平，目前变异毒株的速度超过了疫苗接种（的速度），这也威胁到全球经济从危机中复苏。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根据 WHO 数据显示，全球已经接种近 27 亿剂新冠疫苗，然而其接种范围并不平均。以人口众多的非洲大陆为例，其完成全剂量疫苗接种的人口比例刚刚突破 1%， 这意味着在全球已经接种的新冠疫苗中，非洲所占的比例还不到 1.5%。 在这种情况下，非洲新冠病例数攀升速度已经超过早期峰值，变异病毒正在推动非洲大陆形成第三波疫情。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上周 ，WHO 除美洲区以外的其他所有区域都出现了新增病例增加，除美洲和东南亚以外的其他区域都报告了死亡人数增加，其中欧洲区的病例数量激增 30%， 而非洲区域的死亡人数则蹿升了 23%。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高接种率国家也不能放松警惕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此次 ，WHO 也警示道，即便是那些接种率相对高的国家都不应当放松警惕。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紧急情况规划负责人瑞安敦促各国在解除限制时要“极其谨慎”，以免失去已取得的成果。“我们看到，即使在欧洲，病例也正在增加。”他称。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应对新冠疫情技术负责人科霍夫则表示：“目前有数十个国家的新增病例曲线几乎呈现垂直增长，在我们已经掌握了应对工具的今天，这种情况实在不应该发生。”科霍夫表示，目前已有 104 个国家在境内发现了德尔塔变异病毒，另有 173 个国家发现了最初由英国报告的阿尔法变异病毒 、122 个国家发现了最早由南非报告的贝塔变异病毒 ，74 个国家发现了最初由巴西报告的伽马变异病毒。科霍夫表示，“部分国家境内同时存在上述四种变异病毒。德尔塔变异病毒的传播能力较阿尔法变异病毒更强，一旦站稳脚跟，就会快速传播。”</w:t>
      </w:r>
    </w:p>
    <w:p w:rsidR="00FB45DE" w:rsidRPr="001D6C6E" w:rsidRDefault="00FB45DE" w:rsidP="001D6C6E">
      <w:pPr>
        <w:widowControl/>
        <w:spacing w:after="450"/>
        <w:jc w:val="left"/>
        <w:rPr>
          <w:ins w:id="1" w:author="Unknown"/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首席科学家斯瓦米内森此前表示 ，WHO 列出的所有紧急使用疫苗都可以降低因德尔塔变异毒株导致的重症、住院和死亡情况，且完整的疫苗接种对于针对德尔塔变异毒株的完全免疫至关重要，但目前拥有的疫苗都并非具有 100% 的保护性。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目前，作为接种率最高的国家之一，英国正在研判是否将在 7 月 19 日彻底解封。这意味着，英国将废除“在家工作”指导原则，对戴口罩不再做强制要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lastRenderedPageBreak/>
        <w:t>求，取消“保持一米以上的社交距离”这一规定，夜店等企业可以重新开业，国外旅行将被放宽，政府将很快制定计划，允许接种过两针新冠疫苗的英格兰地区的旅客访问“黄灯名单 ”（amber-list） 上的国家和地区，回国后也不必再进行检疫，以及学校“泡沫”制度将被取消等等。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英国的解禁思路在欧洲大陆也引起了强烈反响。据德国卫生部最新数据，该国已有占总人口 39.3% 的人群完全接种了疫苗。德国外长马斯则在 6 日表示，当德国所有人都最少接种了一剂疫苗后，就不应当执行任何封锁措施，他认为这一时间点应当是今年 8 月。</w:t>
      </w:r>
    </w:p>
    <w:p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欧洲国家多希望在今年夏天解封，其中亦有可以通过此举促进经济复苏的考量。不过病毒学家多对此态度谨慎，并提出如盲目解封，有可能促进病毒变异。伦敦帝国理工学院病毒学家泰德 （Richard Tedder） 就指出，在疫情仍然蔓延的情况下解封，有可能促进病毒变异，这些变异毒株将更具传染性。</w:t>
      </w:r>
    </w:p>
    <w:p w:rsidR="00CF5414" w:rsidRPr="001D6C6E" w:rsidRDefault="00CF5414">
      <w:pPr>
        <w:rPr>
          <w:rFonts w:asciiTheme="majorEastAsia" w:eastAsiaTheme="majorEastAsia" w:hAnsiTheme="majorEastAsia"/>
          <w:szCs w:val="21"/>
        </w:rPr>
      </w:pPr>
    </w:p>
    <w:sectPr w:rsidR="00CF5414" w:rsidRPr="001D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74" w:rsidRDefault="00E05E74" w:rsidP="00FB45DE">
      <w:r>
        <w:separator/>
      </w:r>
    </w:p>
  </w:endnote>
  <w:endnote w:type="continuationSeparator" w:id="0">
    <w:p w:rsidR="00E05E74" w:rsidRDefault="00E05E74" w:rsidP="00FB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74" w:rsidRDefault="00E05E74" w:rsidP="00FB45DE">
      <w:r>
        <w:separator/>
      </w:r>
    </w:p>
  </w:footnote>
  <w:footnote w:type="continuationSeparator" w:id="0">
    <w:p w:rsidR="00E05E74" w:rsidRDefault="00E05E74" w:rsidP="00FB4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520DE"/>
    <w:rsid w:val="001C3EB9"/>
    <w:rsid w:val="001D6C6E"/>
    <w:rsid w:val="0047020F"/>
    <w:rsid w:val="00574C58"/>
    <w:rsid w:val="005B0664"/>
    <w:rsid w:val="00742BAF"/>
    <w:rsid w:val="00A4140F"/>
    <w:rsid w:val="00AC108B"/>
    <w:rsid w:val="00CF5414"/>
    <w:rsid w:val="00D60D62"/>
    <w:rsid w:val="00E05E74"/>
    <w:rsid w:val="00E74F27"/>
    <w:rsid w:val="00EC3591"/>
    <w:rsid w:val="00EE2751"/>
    <w:rsid w:val="00F939AA"/>
    <w:rsid w:val="00FB45DE"/>
    <w:rsid w:val="00FF6DA4"/>
    <w:rsid w:val="0F6E074F"/>
    <w:rsid w:val="11A87C18"/>
    <w:rsid w:val="1431333E"/>
    <w:rsid w:val="1AAC777D"/>
    <w:rsid w:val="45F05E0C"/>
    <w:rsid w:val="48645365"/>
    <w:rsid w:val="4CE10B4B"/>
    <w:rsid w:val="5A3B3BB5"/>
    <w:rsid w:val="64500A4D"/>
    <w:rsid w:val="6AF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A2E330"/>
  <w15:docId w15:val="{E5954F5F-0F6E-428E-9BD0-1796FBA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2"/>
      <w:szCs w:val="22"/>
      <w:lang w:val="zh-CN" w:bidi="zh-CN"/>
    </w:rPr>
  </w:style>
  <w:style w:type="paragraph" w:styleId="a4">
    <w:name w:val="Plain Text"/>
    <w:basedOn w:val="a"/>
    <w:uiPriority w:val="99"/>
    <w:qFormat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  <w:lang w:val="zh-CN"/>
    </w:rPr>
  </w:style>
  <w:style w:type="paragraph" w:styleId="a5">
    <w:name w:val="List Paragraph"/>
    <w:basedOn w:val="a"/>
    <w:uiPriority w:val="1"/>
    <w:qFormat/>
    <w:pPr>
      <w:spacing w:before="168"/>
      <w:ind w:left="1222" w:right="546" w:hanging="273"/>
    </w:pPr>
    <w:rPr>
      <w:rFonts w:ascii="宋体" w:eastAsia="宋体" w:hAnsi="宋体" w:cs="宋体"/>
      <w:lang w:val="zh-CN" w:bidi="zh-CN"/>
    </w:rPr>
  </w:style>
  <w:style w:type="paragraph" w:styleId="a6">
    <w:name w:val="header"/>
    <w:basedOn w:val="a"/>
    <w:link w:val="a7"/>
    <w:rsid w:val="00FB4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B45DE"/>
    <w:rPr>
      <w:kern w:val="2"/>
      <w:sz w:val="18"/>
      <w:szCs w:val="18"/>
    </w:rPr>
  </w:style>
  <w:style w:type="paragraph" w:styleId="a8">
    <w:name w:val="footer"/>
    <w:basedOn w:val="a"/>
    <w:link w:val="a9"/>
    <w:rsid w:val="00FB4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B45DE"/>
    <w:rPr>
      <w:kern w:val="2"/>
      <w:sz w:val="18"/>
      <w:szCs w:val="18"/>
    </w:rPr>
  </w:style>
  <w:style w:type="paragraph" w:customStyle="1" w:styleId="orititlesource">
    <w:name w:val="ori_titlesource"/>
    <w:basedOn w:val="a"/>
    <w:rsid w:val="00FB4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rsid w:val="00FB4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13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asets/covid-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553</Words>
  <Characters>3158</Characters>
  <Application>Microsoft Office Word</Application>
  <DocSecurity>0</DocSecurity>
  <Lines>26</Lines>
  <Paragraphs>7</Paragraphs>
  <ScaleCrop>false</ScaleCrop>
  <Company>HP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mathxian</dc:creator>
  <cp:lastModifiedBy>hp</cp:lastModifiedBy>
  <cp:revision>7</cp:revision>
  <dcterms:created xsi:type="dcterms:W3CDTF">2021-08-20T15:09:00Z</dcterms:created>
  <dcterms:modified xsi:type="dcterms:W3CDTF">2021-08-21T05:04:00Z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